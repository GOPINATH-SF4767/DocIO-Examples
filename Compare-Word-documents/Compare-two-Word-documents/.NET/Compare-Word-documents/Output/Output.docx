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3F9DD236">
      <w:pPr>
        <w:pStyle w:val="Heading1"/>
        <w:pBdr/>
        <w:spacing/>
        <w:jc w:val="center"/>
        <w:rPr>
          <w:b/>
          <w:bCs/>
          <w:rPrChange w:id="0" w:author="Author">
            <w:rPr/>
          </w:rPrChange>
        </w:rPr>
        <w:pPrChange w:id="1" w:author="Author">
          <w:pPr>
            <w:pStyle w:val="Heading1"/>
            <w:spacing/>
          </w:pPr>
        </w:pPrChange>
      </w:pPr>
      <w:r>
        <w:rPr>
          <w:rFonts w:ascii="Calibri" w:hAnsi="Calibri" w:eastAsia="Calibri" w:cs="Calibri"/>
          <w:b/>
          <w:bCs/>
          <w:sz w:val="36"/>
          <w:rPrChange w:id="2" w:author="Author">
            <w:rPr>
              <w:rFonts w:ascii="Calibri" w:hAnsi="Calibri" w:eastAsia="Calibri" w:cs="Calibri"/>
              <w:sz w:val="36"/>
            </w:rPr>
          </w:rPrChange>
        </w:rPr>
        <w:t xml:space="preserve">Adventure</w:t>
      </w:r>
      <w:r>
        <w:rPr>
          <w:rFonts w:ascii="Calibri" w:hAnsi="Calibri" w:eastAsia="Calibri" w:cs="Calibri"/>
          <w:b/>
          <w:bCs/>
          <w:sz w:val="36"/>
          <w:rPrChange w:id="3" w:author="Author">
            <w:rPr>
              <w:rFonts w:ascii="Calibri" w:hAnsi="Calibri" w:eastAsia="Calibri" w:cs="Calibri"/>
              <w:sz w:val="36"/>
            </w:rPr>
          </w:rPrChange>
        </w:rPr>
        <w:t xml:space="preserve"> </w:t>
      </w:r>
      <w:r>
        <w:rPr>
          <w:rFonts w:ascii="Calibri" w:hAnsi="Calibri" w:eastAsia="Calibri" w:cs="Calibri"/>
          <w:b/>
          <w:bCs/>
          <w:sz w:val="36"/>
          <w:rPrChange w:id="4" w:author="Author">
            <w:rPr>
              <w:rFonts w:ascii="Calibri" w:hAnsi="Calibri" w:eastAsia="Calibri" w:cs="Calibri"/>
              <w:sz w:val="36"/>
            </w:rPr>
          </w:rPrChange>
        </w:rPr>
        <w:t xml:space="preserve">Works</w:t>
      </w:r>
      <w:r>
        <w:rPr>
          <w:rFonts w:ascii="Calibri" w:hAnsi="Calibri" w:eastAsia="Calibri" w:cs="Calibri"/>
          <w:b/>
          <w:bCs/>
          <w:sz w:val="36"/>
          <w:rPrChange w:id="5" w:author="Author">
            <w:rPr>
              <w:rFonts w:ascii="Calibri" w:hAnsi="Calibri" w:eastAsia="Calibri" w:cs="Calibri"/>
              <w:sz w:val="36"/>
            </w:rPr>
          </w:rPrChange>
        </w:rPr>
        <w:t xml:space="preserve"> </w:t>
      </w:r>
      <w:r>
        <w:rPr>
          <w:rFonts w:ascii="Calibri" w:hAnsi="Calibri" w:eastAsia="Calibri" w:cs="Calibri"/>
          <w:b/>
          <w:bCs/>
          <w:sz w:val="36"/>
          <w:rPrChange w:id="6" w:author="Author">
            <w:rPr>
              <w:rFonts w:ascii="Calibri" w:hAnsi="Calibri" w:eastAsia="Calibri" w:cs="Calibri"/>
              <w:sz w:val="36"/>
            </w:rPr>
          </w:rPrChange>
        </w:rPr>
        <w:t xml:space="preserve">Cycles</w:t>
      </w:r>
    </w:p>
    <w:p w14:paraId="24963BFC">
      <w:pPr>
        <w:spacing/>
        <w:ind w:firstLine="720"/>
        <w:rPr>
          <w:sz w:val="24"/>
        </w:rPr>
      </w:pPr>
      <w:r>
        <w:rPr>
          <w:sz w:val="24"/>
        </w:rPr>
        <w:t xml:space="preserve">Adventure</w:t>
      </w:r>
      <w:r>
        <w:rPr>
          <w:sz w:val="24"/>
        </w:rPr>
        <w:t xml:space="preserve"> </w:t>
      </w:r>
      <w:r>
        <w:rPr>
          <w:sz w:val="24"/>
        </w:rPr>
        <w:t xml:space="preserve">Works</w:t>
      </w:r>
      <w:r>
        <w:rPr>
          <w:sz w:val="24"/>
        </w:rPr>
        <w:t xml:space="preserve"> </w:t>
      </w:r>
      <w:r>
        <w:rPr>
          <w:sz w:val="24"/>
        </w:rPr>
        <w:t xml:space="preserve">Cycles</w:t>
      </w:r>
      <w:r>
        <w:rPr>
          <w:sz w:val="24"/>
        </w:rPr>
        <w:t xml:space="preserve">, </w:t>
      </w:r>
      <w:r>
        <w:rPr>
          <w:sz w:val="24"/>
        </w:rPr>
        <w:t xml:space="preserve">the</w:t>
      </w:r>
      <w:r>
        <w:rPr>
          <w:sz w:val="24"/>
        </w:rPr>
        <w:t xml:space="preserve"> </w:t>
      </w:r>
      <w:r>
        <w:rPr>
          <w:sz w:val="24"/>
        </w:rPr>
        <w:t xml:space="preserve">fictitious</w:t>
      </w:r>
      <w:r>
        <w:rPr>
          <w:sz w:val="24"/>
        </w:rPr>
        <w:t xml:space="preserve"> </w:t>
      </w:r>
      <w:r>
        <w:rPr>
          <w:sz w:val="24"/>
        </w:rPr>
        <w:t xml:space="preserve">company</w:t>
      </w:r>
      <w:r>
        <w:rPr>
          <w:sz w:val="24"/>
        </w:rPr>
        <w:t xml:space="preserve"> </w:t>
      </w:r>
      <w:r>
        <w:rPr>
          <w:sz w:val="24"/>
        </w:rPr>
        <w:t xml:space="preserve">on</w:t>
      </w:r>
      <w:r>
        <w:rPr>
          <w:sz w:val="24"/>
        </w:rPr>
        <w:t xml:space="preserve"> </w:t>
      </w:r>
      <w:r>
        <w:rPr>
          <w:sz w:val="24"/>
        </w:rPr>
        <w:t xml:space="preserve">which</w:t>
      </w:r>
      <w:r>
        <w:rPr>
          <w:sz w:val="24"/>
        </w:rPr>
        <w:t xml:space="preserve"> </w:t>
      </w:r>
      <w:r>
        <w:rPr>
          <w:sz w:val="24"/>
        </w:rPr>
        <w:t xml:space="preserve">the</w:t>
      </w:r>
      <w:r>
        <w:rPr>
          <w:sz w:val="24"/>
        </w:rPr>
        <w:t xml:space="preserve"> </w:t>
      </w:r>
      <w:r>
        <w:rPr>
          <w:sz w:val="24"/>
        </w:rPr>
        <w:t xml:space="preserve">AdventureWorks</w:t>
      </w:r>
      <w:r>
        <w:rPr>
          <w:sz w:val="24"/>
        </w:rPr>
        <w:t xml:space="preserve"> </w:t>
      </w:r>
      <w:r>
        <w:rPr>
          <w:sz w:val="24"/>
        </w:rPr>
        <w:t xml:space="preserve">sample</w:t>
      </w:r>
      <w:r>
        <w:rPr>
          <w:sz w:val="24"/>
        </w:rPr>
        <w:t xml:space="preserve"> </w:t>
      </w:r>
      <w:r>
        <w:rPr>
          <w:sz w:val="24"/>
        </w:rPr>
        <w:t xml:space="preserve">databases</w:t>
      </w:r>
      <w:r>
        <w:rPr>
          <w:sz w:val="24"/>
        </w:rPr>
        <w:t xml:space="preserve"> </w:t>
      </w:r>
      <w:r>
        <w:rPr>
          <w:sz w:val="24"/>
        </w:rPr>
        <w:t xml:space="preserve">are</w:t>
      </w:r>
      <w:r>
        <w:rPr>
          <w:sz w:val="24"/>
        </w:rPr>
        <w:t xml:space="preserve"> </w:t>
      </w:r>
      <w:r>
        <w:rPr>
          <w:sz w:val="24"/>
        </w:rPr>
        <w:t xml:space="preserve">based</w:t>
      </w:r>
      <w:r>
        <w:rPr>
          <w:sz w:val="24"/>
        </w:rPr>
        <w:t xml:space="preserve">, </w:t>
      </w:r>
      <w:r>
        <w:rPr>
          <w:sz w:val="24"/>
        </w:rPr>
        <w:t xml:space="preserve">is</w:t>
      </w:r>
      <w:r>
        <w:rPr>
          <w:sz w:val="24"/>
        </w:rPr>
        <w:t xml:space="preserve"> </w:t>
      </w:r>
      <w:r>
        <w:rPr>
          <w:sz w:val="24"/>
        </w:rPr>
        <w:t xml:space="preserve">a</w:t>
      </w:r>
      <w:r>
        <w:rPr>
          <w:sz w:val="24"/>
        </w:rPr>
        <w:t xml:space="preserve"> </w:t>
      </w:r>
      <w:r>
        <w:rPr>
          <w:sz w:val="24"/>
        </w:rPr>
        <w:t xml:space="preserve">large</w:t>
      </w:r>
      <w:r>
        <w:rPr>
          <w:sz w:val="24"/>
        </w:rPr>
        <w:t xml:space="preserve">, </w:t>
      </w:r>
      <w:r>
        <w:rPr>
          <w:sz w:val="24"/>
        </w:rPr>
        <w:t xml:space="preserve">multinational</w:t>
      </w:r>
      <w:r>
        <w:rPr>
          <w:sz w:val="24"/>
        </w:rPr>
        <w:t xml:space="preserve"> </w:t>
      </w:r>
      <w:r>
        <w:rPr>
          <w:sz w:val="24"/>
        </w:rPr>
        <w:t xml:space="preserve">manufacturing</w:t>
      </w:r>
      <w:r>
        <w:rPr>
          <w:sz w:val="24"/>
        </w:rPr>
        <w:t xml:space="preserve"> </w:t>
      </w:r>
      <w:r>
        <w:rPr>
          <w:sz w:val="24"/>
        </w:rPr>
        <w:t xml:space="preserve">company</w:t>
      </w:r>
      <w:r>
        <w:rPr>
          <w:sz w:val="24"/>
        </w:rPr>
        <w:t xml:space="preserve">. </w:t>
      </w:r>
      <w:del w:id="7" w:author="Author">
        <w:r>
          <w:rPr>
            <w:sz w:val="24"/>
          </w:rPr>
          <w:delText xml:space="preserve">The company manufactures and sells metal and composite bicycles to North American, </w:delText>
        </w:r>
        <w:r>
          <w:rPr>
            <w:sz w:val="24"/>
          </w:rPr>
          <w:delText xml:space="preserve">European</w:delText>
        </w:r>
        <w:r>
          <w:rPr>
            <w:sz w:val="24"/>
          </w:rPr>
          <w:delText xml:space="preserve"> and Asian commercial markets. </w:delText>
        </w:r>
      </w:del>
      <w:r>
        <w:rPr>
          <w:sz w:val="24"/>
        </w:rPr>
        <w:t xml:space="preserve">While</w:t>
      </w:r>
      <w:r>
        <w:rPr>
          <w:sz w:val="24"/>
        </w:rPr>
        <w:t xml:space="preserve"> </w:t>
      </w:r>
      <w:r>
        <w:rPr>
          <w:sz w:val="24"/>
        </w:rPr>
        <w:t xml:space="preserve">its</w:t>
      </w:r>
      <w:r>
        <w:rPr>
          <w:sz w:val="24"/>
        </w:rPr>
        <w:t xml:space="preserve"> </w:t>
      </w:r>
      <w:r>
        <w:rPr>
          <w:sz w:val="24"/>
        </w:rPr>
        <w:t xml:space="preserve">base</w:t>
      </w:r>
      <w:r>
        <w:rPr>
          <w:sz w:val="24"/>
        </w:rPr>
        <w:t xml:space="preserve"> </w:t>
      </w:r>
      <w:r>
        <w:rPr>
          <w:sz w:val="24"/>
        </w:rPr>
        <w:t xml:space="preserve">operation</w:t>
      </w:r>
      <w:r>
        <w:rPr>
          <w:sz w:val="24"/>
        </w:rPr>
        <w:t xml:space="preserve"> </w:t>
      </w:r>
      <w:r>
        <w:rPr>
          <w:sz w:val="24"/>
        </w:rPr>
        <w:t xml:space="preserve">is</w:t>
      </w:r>
      <w:r>
        <w:rPr>
          <w:sz w:val="24"/>
        </w:rPr>
        <w:t xml:space="preserve"> </w:t>
      </w:r>
      <w:r>
        <w:rPr>
          <w:sz w:val="24"/>
        </w:rPr>
        <w:t xml:space="preserve">in</w:t>
      </w:r>
      <w:r>
        <w:rPr>
          <w:sz w:val="24"/>
        </w:rPr>
        <w:t xml:space="preserve"> </w:t>
      </w:r>
      <w:r>
        <w:rPr>
          <w:sz w:val="24"/>
        </w:rPr>
        <w:t xml:space="preserve">Bothell</w:t>
      </w:r>
      <w:r>
        <w:rPr>
          <w:sz w:val="24"/>
        </w:rPr>
        <w:t xml:space="preserve">, </w:t>
      </w:r>
      <w:r>
        <w:rPr>
          <w:sz w:val="24"/>
        </w:rPr>
        <w:t xml:space="preserve">Washington</w:t>
      </w:r>
      <w:r>
        <w:rPr>
          <w:sz w:val="24"/>
        </w:rPr>
        <w:t xml:space="preserve"> </w:t>
      </w:r>
      <w:r>
        <w:rPr>
          <w:sz w:val="24"/>
        </w:rPr>
        <w:t xml:space="preserve">with</w:t>
      </w:r>
      <w:r>
        <w:rPr>
          <w:sz w:val="24"/>
        </w:rPr>
        <w:t xml:space="preserve"> </w:t>
      </w:r>
      <w:r>
        <w:rPr>
          <w:sz w:val="24"/>
        </w:rPr>
        <w:t xml:space="preserve">290</w:t>
      </w:r>
      <w:r>
        <w:rPr>
          <w:sz w:val="24"/>
        </w:rPr>
        <w:t xml:space="preserve"> </w:t>
      </w:r>
      <w:r>
        <w:rPr>
          <w:sz w:val="24"/>
        </w:rPr>
        <w:t xml:space="preserve">employees</w:t>
      </w:r>
      <w:r>
        <w:rPr>
          <w:sz w:val="24"/>
        </w:rPr>
        <w:t xml:space="preserve">, </w:t>
      </w:r>
      <w:r>
        <w:rPr>
          <w:sz w:val="24"/>
        </w:rPr>
        <w:t xml:space="preserve">several</w:t>
      </w:r>
      <w:r>
        <w:rPr>
          <w:sz w:val="24"/>
        </w:rPr>
        <w:t xml:space="preserve"> </w:t>
      </w:r>
      <w:r>
        <w:rPr>
          <w:sz w:val="24"/>
        </w:rPr>
        <w:t xml:space="preserve">regional</w:t>
      </w:r>
      <w:r>
        <w:rPr>
          <w:sz w:val="24"/>
        </w:rPr>
        <w:t xml:space="preserve"> </w:t>
      </w:r>
      <w:r>
        <w:rPr>
          <w:sz w:val="24"/>
        </w:rPr>
        <w:t xml:space="preserve">sales</w:t>
      </w:r>
      <w:r>
        <w:rPr>
          <w:sz w:val="24"/>
        </w:rPr>
        <w:t xml:space="preserve"> </w:t>
      </w:r>
      <w:r>
        <w:rPr>
          <w:sz w:val="24"/>
        </w:rPr>
        <w:t xml:space="preserve">teams</w:t>
      </w:r>
      <w:r>
        <w:rPr>
          <w:sz w:val="24"/>
        </w:rPr>
        <w:t xml:space="preserve"> </w:t>
      </w:r>
      <w:r>
        <w:rPr>
          <w:sz w:val="24"/>
        </w:rPr>
        <w:t xml:space="preserve">are</w:t>
      </w:r>
      <w:r>
        <w:rPr>
          <w:sz w:val="24"/>
        </w:rPr>
        <w:t xml:space="preserve"> </w:t>
      </w:r>
      <w:r>
        <w:rPr>
          <w:sz w:val="24"/>
        </w:rPr>
        <w:t xml:space="preserve">located</w:t>
      </w:r>
      <w:r>
        <w:rPr>
          <w:sz w:val="24"/>
        </w:rPr>
        <w:t xml:space="preserve"> </w:t>
      </w:r>
      <w:r>
        <w:rPr>
          <w:sz w:val="24"/>
        </w:rPr>
        <w:t xml:space="preserve">throughout</w:t>
      </w:r>
      <w:r>
        <w:rPr>
          <w:sz w:val="24"/>
        </w:rPr>
        <w:t xml:space="preserve"> </w:t>
      </w:r>
      <w:r>
        <w:rPr>
          <w:sz w:val="24"/>
        </w:rPr>
        <w:t xml:space="preserve">their</w:t>
      </w:r>
      <w:r>
        <w:rPr>
          <w:sz w:val="24"/>
        </w:rPr>
        <w:t xml:space="preserve"> </w:t>
      </w:r>
      <w:r>
        <w:rPr>
          <w:sz w:val="24"/>
        </w:rPr>
        <w:t xml:space="preserve">market</w:t>
      </w:r>
      <w:r>
        <w:rPr>
          <w:sz w:val="24"/>
        </w:rPr>
        <w:t xml:space="preserve"> </w:t>
      </w:r>
      <w:r>
        <w:rPr>
          <w:sz w:val="24"/>
        </w:rPr>
        <w:t xml:space="preserve">base</w:t>
      </w:r>
      <w:r>
        <w:rPr>
          <w:sz w:val="24"/>
        </w:rPr>
        <w:t xml:space="preserve">.</w:t>
      </w:r>
    </w:p>
    <w:p w14:paraId="3287E846">
      <w:pPr>
        <w:spacing/>
        <w:ind w:firstLine="720"/>
        <w:rPr>
          <w:sz w:val="24"/>
        </w:rPr>
      </w:pPr>
      <w:r>
        <w:rPr>
          <w:sz w:val="24"/>
        </w:rPr>
        <w:t xml:space="preserve">In</w:t>
      </w:r>
      <w:r>
        <w:rPr>
          <w:sz w:val="24"/>
        </w:rPr>
        <w:t xml:space="preserve"> </w:t>
      </w:r>
      <w:r>
        <w:rPr>
          <w:sz w:val="24"/>
        </w:rPr>
        <w:t xml:space="preserve">2000</w:t>
      </w:r>
      <w:r>
        <w:rPr>
          <w:sz w:val="24"/>
        </w:rPr>
        <w:t xml:space="preserve">, </w:t>
      </w:r>
      <w:r>
        <w:rPr>
          <w:sz w:val="24"/>
        </w:rPr>
        <w:t xml:space="preserve">AdventureWorks</w:t>
      </w:r>
      <w:r>
        <w:rPr>
          <w:sz w:val="24"/>
        </w:rPr>
        <w:t xml:space="preserve"> </w:t>
      </w:r>
      <w:r>
        <w:rPr>
          <w:sz w:val="24"/>
        </w:rPr>
        <w:t xml:space="preserve">Cycles</w:t>
      </w:r>
      <w:r>
        <w:rPr>
          <w:sz w:val="24"/>
        </w:rPr>
        <w:t xml:space="preserve"> </w:t>
      </w:r>
      <w:r>
        <w:rPr>
          <w:sz w:val="24"/>
        </w:rPr>
        <w:t xml:space="preserve">bought</w:t>
      </w:r>
      <w:r>
        <w:rPr>
          <w:sz w:val="24"/>
        </w:rPr>
        <w:t xml:space="preserve"> </w:t>
      </w:r>
      <w:r>
        <w:rPr>
          <w:sz w:val="24"/>
        </w:rPr>
        <w:t xml:space="preserve">a</w:t>
      </w:r>
      <w:r>
        <w:rPr>
          <w:sz w:val="24"/>
        </w:rPr>
        <w:t xml:space="preserve"> </w:t>
      </w:r>
      <w:r>
        <w:rPr>
          <w:sz w:val="24"/>
        </w:rPr>
        <w:t xml:space="preserve">small</w:t>
      </w:r>
      <w:r>
        <w:rPr>
          <w:sz w:val="24"/>
        </w:rPr>
        <w:t xml:space="preserve"> </w:t>
      </w:r>
      <w:r>
        <w:rPr>
          <w:sz w:val="24"/>
        </w:rPr>
        <w:t xml:space="preserve">manufacturing</w:t>
      </w:r>
      <w:r>
        <w:rPr>
          <w:sz w:val="24"/>
        </w:rPr>
        <w:t xml:space="preserve"> </w:t>
      </w:r>
      <w:r>
        <w:rPr>
          <w:sz w:val="24"/>
        </w:rPr>
        <w:t xml:space="preserve">plant</w:t>
      </w:r>
      <w:r>
        <w:rPr>
          <w:sz w:val="24"/>
        </w:rPr>
        <w:t xml:space="preserve">, </w:t>
      </w:r>
      <w:r>
        <w:rPr>
          <w:sz w:val="24"/>
        </w:rPr>
        <w:t xml:space="preserve">Importadores</w:t>
      </w:r>
      <w:r>
        <w:rPr>
          <w:sz w:val="24"/>
        </w:rPr>
        <w:t xml:space="preserve"> </w:t>
      </w:r>
      <w:r>
        <w:rPr>
          <w:sz w:val="24"/>
        </w:rPr>
        <w:t xml:space="preserve">Neptuno</w:t>
      </w:r>
      <w:r>
        <w:rPr>
          <w:sz w:val="24"/>
        </w:rPr>
        <w:t xml:space="preserve">, </w:t>
      </w:r>
      <w:r>
        <w:rPr>
          <w:sz w:val="24"/>
        </w:rPr>
        <w:t xml:space="preserve">located</w:t>
      </w:r>
      <w:r>
        <w:rPr>
          <w:sz w:val="24"/>
        </w:rPr>
        <w:t xml:space="preserve"> </w:t>
      </w:r>
      <w:del w:id="8" w:author="Author">
        <w:r>
          <w:rPr>
            <w:sz w:val="24"/>
          </w:rPr>
          <w:delText xml:space="preserve">in</w:delText>
        </w:r>
      </w:del>
      <w:ins w:id="9" w:author="Author">
        <w:r>
          <w:rPr>
            <w:sz w:val="24"/>
          </w:rPr>
          <w:t xml:space="preserve">at</w:t>
        </w:r>
      </w:ins>
      <w:r>
        <w:rPr>
          <w:sz w:val="24"/>
        </w:rPr>
        <w:t xml:space="preserve"> </w:t>
      </w:r>
      <w:r>
        <w:rPr>
          <w:sz w:val="24"/>
        </w:rPr>
        <w:t xml:space="preserve">Mexico</w:t>
      </w:r>
      <w:r>
        <w:rPr>
          <w:sz w:val="24"/>
        </w:rPr>
        <w:t xml:space="preserve">. </w:t>
      </w:r>
      <w:r>
        <w:rPr>
          <w:sz w:val="24"/>
        </w:rPr>
        <w:t xml:space="preserve">Importadores</w:t>
      </w:r>
      <w:r>
        <w:rPr>
          <w:sz w:val="24"/>
        </w:rPr>
        <w:t xml:space="preserve"> </w:t>
      </w:r>
      <w:r>
        <w:rPr>
          <w:sz w:val="24"/>
        </w:rPr>
        <w:t xml:space="preserve">Neptuno</w:t>
      </w:r>
      <w:r>
        <w:rPr>
          <w:sz w:val="24"/>
        </w:rPr>
        <w:t xml:space="preserve"> </w:t>
      </w:r>
      <w:r>
        <w:rPr>
          <w:sz w:val="24"/>
        </w:rPr>
        <w:t xml:space="preserve">manufactures</w:t>
      </w:r>
      <w:r>
        <w:rPr>
          <w:sz w:val="24"/>
        </w:rPr>
        <w:t xml:space="preserve"> </w:t>
      </w:r>
      <w:r>
        <w:rPr>
          <w:sz w:val="24"/>
        </w:rPr>
        <w:t xml:space="preserve">several</w:t>
      </w:r>
      <w:r>
        <w:rPr>
          <w:sz w:val="24"/>
        </w:rPr>
        <w:t xml:space="preserve"> </w:t>
      </w:r>
      <w:r>
        <w:rPr>
          <w:sz w:val="24"/>
        </w:rPr>
        <w:t xml:space="preserve">critical</w:t>
      </w:r>
      <w:r>
        <w:rPr>
          <w:sz w:val="24"/>
        </w:rPr>
        <w:t xml:space="preserve"> </w:t>
      </w:r>
      <w:r>
        <w:rPr>
          <w:sz w:val="24"/>
        </w:rPr>
        <w:t xml:space="preserve">subcomponents</w:t>
      </w:r>
      <w:r>
        <w:rPr>
          <w:sz w:val="24"/>
        </w:rPr>
        <w:t xml:space="preserve"> </w:t>
      </w:r>
      <w:r>
        <w:rPr>
          <w:sz w:val="24"/>
        </w:rPr>
        <w:t xml:space="preserve">for</w:t>
      </w:r>
      <w:r>
        <w:rPr>
          <w:sz w:val="24"/>
        </w:rPr>
        <w:t xml:space="preserve"> </w:t>
      </w:r>
      <w:r>
        <w:rPr>
          <w:sz w:val="24"/>
        </w:rPr>
        <w:t xml:space="preserve">the</w:t>
      </w:r>
      <w:r>
        <w:rPr>
          <w:sz w:val="24"/>
        </w:rPr>
        <w:t xml:space="preserve"> </w:t>
      </w:r>
      <w:r>
        <w:rPr>
          <w:sz w:val="24"/>
        </w:rPr>
        <w:t xml:space="preserve">AdventureWorks</w:t>
      </w:r>
      <w:r>
        <w:rPr>
          <w:sz w:val="24"/>
        </w:rPr>
        <w:t xml:space="preserve"> </w:t>
      </w:r>
      <w:r>
        <w:rPr>
          <w:sz w:val="24"/>
        </w:rPr>
        <w:t xml:space="preserve">Cycles</w:t>
      </w:r>
      <w:r>
        <w:rPr>
          <w:sz w:val="24"/>
        </w:rPr>
        <w:t xml:space="preserve"> </w:t>
      </w:r>
      <w:r>
        <w:rPr>
          <w:sz w:val="24"/>
        </w:rPr>
        <w:t xml:space="preserve">product</w:t>
      </w:r>
      <w:r>
        <w:rPr>
          <w:sz w:val="24"/>
        </w:rPr>
        <w:t xml:space="preserve"> </w:t>
      </w:r>
      <w:r>
        <w:rPr>
          <w:sz w:val="24"/>
        </w:rPr>
        <w:t xml:space="preserve">line</w:t>
      </w:r>
      <w:r>
        <w:rPr>
          <w:sz w:val="24"/>
        </w:rPr>
        <w:t xml:space="preserve">. </w:t>
      </w:r>
      <w:r>
        <w:rPr>
          <w:sz w:val="24"/>
        </w:rPr>
        <w:t xml:space="preserve">These</w:t>
      </w:r>
      <w:r>
        <w:rPr>
          <w:sz w:val="24"/>
        </w:rPr>
        <w:t xml:space="preserve"> </w:t>
      </w:r>
      <w:del w:id="10" w:author="Author">
        <w:r>
          <w:rPr>
            <w:sz w:val="24"/>
          </w:rPr>
          <w:delText xml:space="preserve">items</w:delText>
        </w:r>
      </w:del>
      <w:ins w:id="11" w:author="Author">
        <w:r>
          <w:rPr>
            <w:sz w:val="24"/>
          </w:rPr>
          <w:t xml:space="preserve">subcomponents</w:t>
        </w:r>
      </w:ins>
      <w:r>
        <w:rPr>
          <w:sz w:val="24"/>
        </w:rPr>
        <w:t xml:space="preserve"> </w:t>
      </w:r>
      <w:r>
        <w:rPr>
          <w:sz w:val="24"/>
        </w:rPr>
        <w:t xml:space="preserve">are</w:t>
      </w:r>
      <w:r>
        <w:rPr>
          <w:sz w:val="24"/>
        </w:rPr>
        <w:t xml:space="preserve"> </w:t>
      </w:r>
      <w:r>
        <w:rPr>
          <w:sz w:val="24"/>
        </w:rPr>
        <w:t xml:space="preserve">shipped</w:t>
      </w:r>
      <w:r>
        <w:rPr>
          <w:sz w:val="24"/>
        </w:rPr>
        <w:t xml:space="preserve"> </w:t>
      </w:r>
      <w:r>
        <w:rPr>
          <w:sz w:val="24"/>
        </w:rPr>
        <w:t xml:space="preserve">to</w:t>
      </w:r>
      <w:r>
        <w:rPr>
          <w:sz w:val="24"/>
        </w:rPr>
        <w:t xml:space="preserve"> </w:t>
      </w:r>
      <w:r>
        <w:rPr>
          <w:sz w:val="24"/>
        </w:rPr>
        <w:t xml:space="preserve">the</w:t>
      </w:r>
      <w:r>
        <w:rPr>
          <w:sz w:val="24"/>
        </w:rPr>
        <w:t xml:space="preserve"> </w:t>
      </w:r>
      <w:r>
        <w:rPr>
          <w:sz w:val="24"/>
        </w:rPr>
        <w:t xml:space="preserve">Bothell</w:t>
      </w:r>
      <w:r>
        <w:rPr>
          <w:sz w:val="24"/>
        </w:rPr>
        <w:t xml:space="preserve"> </w:t>
      </w:r>
      <w:r>
        <w:rPr>
          <w:sz w:val="24"/>
        </w:rPr>
        <w:t xml:space="preserve">location</w:t>
      </w:r>
      <w:r>
        <w:rPr>
          <w:sz w:val="24"/>
        </w:rPr>
        <w:t xml:space="preserve"> </w:t>
      </w:r>
      <w:r>
        <w:rPr>
          <w:sz w:val="24"/>
        </w:rPr>
        <w:t xml:space="preserve">for</w:t>
      </w:r>
      <w:r>
        <w:rPr>
          <w:sz w:val="24"/>
        </w:rPr>
        <w:t xml:space="preserve"> </w:t>
      </w:r>
      <w:r>
        <w:rPr>
          <w:sz w:val="24"/>
        </w:rPr>
        <w:t xml:space="preserve">final</w:t>
      </w:r>
      <w:r>
        <w:rPr>
          <w:sz w:val="24"/>
        </w:rPr>
        <w:t xml:space="preserve"> </w:t>
      </w:r>
      <w:r>
        <w:rPr>
          <w:sz w:val="24"/>
        </w:rPr>
        <w:t xml:space="preserve">product</w:t>
      </w:r>
      <w:r>
        <w:rPr>
          <w:sz w:val="24"/>
        </w:rPr>
        <w:t xml:space="preserve"> </w:t>
      </w:r>
      <w:r>
        <w:rPr>
          <w:sz w:val="24"/>
        </w:rPr>
        <w:t xml:space="preserve">assembly</w:t>
      </w:r>
      <w:r>
        <w:rPr>
          <w:sz w:val="24"/>
        </w:rPr>
        <w:t xml:space="preserve">. </w:t>
      </w:r>
      <w:r>
        <w:rPr>
          <w:sz w:val="24"/>
        </w:rPr>
        <w:t xml:space="preserve">In</w:t>
      </w:r>
      <w:r>
        <w:rPr>
          <w:sz w:val="24"/>
        </w:rPr>
        <w:t xml:space="preserve"> </w:t>
      </w:r>
      <w:r>
        <w:rPr>
          <w:sz w:val="24"/>
        </w:rPr>
        <w:t xml:space="preserve">2001</w:t>
      </w:r>
      <w:r>
        <w:rPr>
          <w:sz w:val="24"/>
        </w:rPr>
        <w:t xml:space="preserve">, </w:t>
      </w:r>
      <w:r>
        <w:rPr>
          <w:sz w:val="24"/>
        </w:rPr>
        <w:t xml:space="preserve">Importadores</w:t>
      </w:r>
      <w:r>
        <w:rPr>
          <w:sz w:val="24"/>
        </w:rPr>
        <w:t xml:space="preserve"> </w:t>
      </w:r>
      <w:r>
        <w:rPr>
          <w:sz w:val="24"/>
        </w:rPr>
        <w:t xml:space="preserve">Neptuno</w:t>
      </w:r>
      <w:r>
        <w:rPr>
          <w:sz w:val="24"/>
        </w:rPr>
        <w:t xml:space="preserve">, </w:t>
      </w:r>
      <w:r>
        <w:rPr>
          <w:sz w:val="24"/>
        </w:rPr>
        <w:t xml:space="preserve">became</w:t>
      </w:r>
      <w:r>
        <w:rPr>
          <w:sz w:val="24"/>
        </w:rPr>
        <w:t xml:space="preserve"> </w:t>
      </w:r>
      <w:r>
        <w:rPr>
          <w:sz w:val="24"/>
        </w:rPr>
        <w:t xml:space="preserve">the</w:t>
      </w:r>
      <w:r>
        <w:rPr>
          <w:sz w:val="24"/>
        </w:rPr>
        <w:t xml:space="preserve"> </w:t>
      </w:r>
      <w:r>
        <w:rPr>
          <w:sz w:val="24"/>
        </w:rPr>
        <w:t xml:space="preserve">sole</w:t>
      </w:r>
      <w:r>
        <w:rPr>
          <w:sz w:val="24"/>
        </w:rPr>
        <w:t xml:space="preserve"> </w:t>
      </w:r>
      <w:r>
        <w:rPr>
          <w:sz w:val="24"/>
        </w:rPr>
        <w:t xml:space="preserve">manufacturer</w:t>
      </w:r>
      <w:r>
        <w:rPr>
          <w:sz w:val="24"/>
        </w:rPr>
        <w:t xml:space="preserve"> </w:t>
      </w:r>
      <w:r>
        <w:rPr>
          <w:sz w:val="24"/>
        </w:rPr>
        <w:t xml:space="preserve">and</w:t>
      </w:r>
      <w:r>
        <w:rPr>
          <w:sz w:val="24"/>
        </w:rPr>
        <w:t xml:space="preserve"> </w:t>
      </w:r>
      <w:r>
        <w:rPr>
          <w:sz w:val="24"/>
        </w:rPr>
        <w:t xml:space="preserve">distributor</w:t>
      </w:r>
      <w:r>
        <w:rPr>
          <w:sz w:val="24"/>
        </w:rPr>
        <w:t xml:space="preserve"> </w:t>
      </w:r>
      <w:r>
        <w:rPr>
          <w:sz w:val="24"/>
        </w:rPr>
        <w:t xml:space="preserve">of</w:t>
      </w:r>
      <w:r>
        <w:rPr>
          <w:sz w:val="24"/>
        </w:rPr>
        <w:t xml:space="preserve"> </w:t>
      </w:r>
      <w:r>
        <w:rPr>
          <w:sz w:val="24"/>
        </w:rPr>
        <w:t xml:space="preserve">the</w:t>
      </w:r>
      <w:r>
        <w:rPr>
          <w:sz w:val="24"/>
        </w:rPr>
        <w:t xml:space="preserve"> </w:t>
      </w:r>
      <w:r>
        <w:rPr>
          <w:sz w:val="24"/>
        </w:rPr>
        <w:t xml:space="preserve">touring</w:t>
      </w:r>
      <w:r>
        <w:rPr>
          <w:sz w:val="24"/>
        </w:rPr>
        <w:t xml:space="preserve"> </w:t>
      </w:r>
      <w:r>
        <w:rPr>
          <w:sz w:val="24"/>
        </w:rPr>
        <w:t xml:space="preserve">bicycle</w:t>
      </w:r>
      <w:r>
        <w:rPr>
          <w:sz w:val="24"/>
        </w:rPr>
        <w:t xml:space="preserve"> </w:t>
      </w:r>
      <w:del w:id="12" w:author="Author">
        <w:r>
          <w:rPr>
            <w:sz w:val="24"/>
          </w:rPr>
          <w:delText xml:space="preserve">and bike</w:delText>
        </w:r>
        <w:r>
          <w:rPr>
            <w:sz w:val="24"/>
          </w:rPr>
          <w:delText xml:space="preserve"> </w:delText>
        </w:r>
      </w:del>
      <w:r>
        <w:rPr>
          <w:sz w:val="24"/>
        </w:rPr>
        <w:t xml:space="preserve">product</w:t>
      </w:r>
      <w:r>
        <w:rPr>
          <w:sz w:val="24"/>
        </w:rPr>
        <w:t xml:space="preserve"> </w:t>
      </w:r>
      <w:r>
        <w:rPr>
          <w:sz w:val="24"/>
        </w:rPr>
        <w:t xml:space="preserve">group</w:t>
      </w:r>
      <w:r>
        <w:rPr>
          <w:sz w:val="24"/>
        </w:rPr>
        <w:t xml:space="preserve">.</w:t>
      </w:r>
    </w:p>
    <w:p w14:paraId="22E681F9">
      <w:pPr>
        <w:pStyle w:val="Heading1"/>
        <w:pBdr/>
        <w:spacing/>
        <w:rPr/>
        <w:pPrChange w:id="13" w:author="Author">
          <w:pPr>
            <w:pStyle w:val="Normal"/>
            <w:spacing/>
          </w:pPr>
        </w:pPrChange>
      </w:pPr>
      <w:r>
        <w:rPr/>
        <w:t xml:space="preserve">Product</w:t>
      </w:r>
      <w:r>
        <w:rPr/>
        <w:t xml:space="preserve"> </w:t>
      </w:r>
      <w:r>
        <w:rPr/>
        <w:t xml:space="preserve">Overview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W w:type="dxa" w:w="4680"/>
            <w:tcBorders/>
          </w:tcPr>
          <w:p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4096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xmlns:wp="http://schemas.openxmlformats.org/drawingml/2006/wordprocessingDrawing" l="0" t="0" r="0" b="0"/>
                  <wp:wrapTopAndBottom/>
                  <wp:docPr id="6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80"/>
            <w:tcBorders/>
          </w:tcPr>
          <w:p>
            <w:pPr>
              <w:pStyle w:val="Heading1"/>
              <w:spacing w:line="240" w:lineRule="auto"/>
              <w:rPr/>
            </w:pPr>
            <w:r>
              <w:rPr/>
              <w:t xml:space="preserve">Mountain</w:t>
            </w:r>
            <w:r>
              <w:rPr/>
              <w:t xml:space="preserve">-</w:t>
            </w:r>
            <w:r>
              <w:rPr/>
              <w:t xml:space="preserve">200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Product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BK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M68B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38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Size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38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Weight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25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Price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$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294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99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sz w:val="24"/>
              </w:rPr>
            </w:pPr>
          </w:p>
        </w:tc>
      </w:tr>
      <w:tr>
        <w:trPr>
          <w:ins w:id="14" w:author="Author" w:date="2024-11-27T06:32:58Z"/>
        </w:trPr>
        <w:tc>
          <w:tcPr>
            <w:tcW w:type="dxa" w:w="4680"/>
            <w:tcBorders/>
          </w:tcPr>
          <w:p>
            <w:pPr>
              <w:pStyle w:val="Heading1"/>
              <w:pBdr/>
              <w:spacing/>
              <w:jc w:val="both"/>
              <w:rPr>
                <w:ins w:id="15" w:author="Author" w:date="2024-11-27T06:32:58Z"/>
              </w:rPr>
            </w:pPr>
            <w:ins w:id="16" w:author="Author" w:date="2024-11-27T06:32:58Z">
              <w:r>
                <w:rPr/>
                <w:t xml:space="preserve">Mountain-300</w:t>
              </w:r>
            </w:ins>
          </w:p>
          <w:p>
            <w:pPr>
              <w:pBdr/>
              <w:spacing w:after="0"/>
              <w:jc w:val="both"/>
              <w:rPr>
                <w:ins w:id="17" w:author="Author" w:date="2024-11-27T06:32:58Z"/>
              </w:rPr>
            </w:pPr>
            <w:ins w:id="18" w:author="Author" w:date="2024-11-27T06:32:58Z">
              <w:r>
                <w:rPr/>
                <w:t xml:space="preserve">Product No: BK-M47B-38</w:t>
              </w:r>
            </w:ins>
          </w:p>
          <w:p>
            <w:pPr>
              <w:pBdr/>
              <w:spacing w:after="0"/>
              <w:jc w:val="both"/>
              <w:rPr>
                <w:ins w:id="19" w:author="Author" w:date="2024-11-27T06:32:58Z"/>
              </w:rPr>
            </w:pPr>
            <w:ins w:id="20" w:author="Author" w:date="2024-11-27T06:32:58Z">
              <w:r>
                <w:rPr/>
                <w:t xml:space="preserve">Size: 35</w:t>
              </w:r>
            </w:ins>
          </w:p>
          <w:p>
            <w:pPr>
              <w:pBdr/>
              <w:spacing w:after="0"/>
              <w:jc w:val="both"/>
              <w:rPr>
                <w:ins w:id="21" w:author="Author" w:date="2024-11-27T06:32:58Z"/>
              </w:rPr>
            </w:pPr>
            <w:ins w:id="22" w:author="Author" w:date="2024-11-27T06:32:58Z">
              <w:r>
                <w:rPr/>
                <w:t xml:space="preserve">Weight: 22</w:t>
              </w:r>
            </w:ins>
          </w:p>
          <w:p>
            <w:pPr>
              <w:pBdr/>
              <w:spacing w:after="0"/>
              <w:jc w:val="both"/>
              <w:rPr>
                <w:ins w:id="23" w:author="Author" w:date="2024-11-27T06:32:58Z"/>
              </w:rPr>
            </w:pPr>
            <w:ins w:id="24" w:author="Author" w:date="2024-11-27T06:32:58Z">
              <w:r>
                <w:rPr/>
                <w:t xml:space="preserve">Price: $1,079.99</w:t>
              </w:r>
            </w:ins>
          </w:p>
          <w:p>
            <w:pPr>
              <w:pBdr/>
              <w:spacing w:after="0"/>
              <w:rPr>
                <w:ins w:id="25" w:author="Author" w:date="2024-11-27T06:32:58Z"/>
                <w:noProof/>
              </w:rPr>
            </w:pPr>
          </w:p>
        </w:tc>
        <w:tc>
          <w:tcPr>
            <w:tcW w:type="dxa" w:w="4680"/>
            <w:tcBorders/>
          </w:tcPr>
          <w:p>
            <w:pPr>
              <w:pBdr/>
              <w:spacing w:after="0"/>
              <w:rPr>
                <w:ins w:id="26" w:author="Author" w:date="2024-11-27T06:32:58Z"/>
              </w:rPr>
            </w:pPr>
            <w:ins w:id="27" w:author="Author" w:date="2024-11-27T06:32:58Z">
              <w:r>
                <w:rPr>
                  <w:noProof/>
                </w:rPr>
                <w:drawing>
                  <wp:anchor distT="0" distB="0" distL="114300" distR="114300" simplePos="0" relativeHeight="7168" behindDoc="0" locked="0" layoutInCell="1" allowOverlap="1">
                    <wp:simplePos x="0" y="0"/>
                    <wp:positionH relativeFrom="column">
                      <wp:posOffset>3175</wp:posOffset>
                    </wp:positionH>
                    <wp:positionV relativeFrom="paragraph">
                      <wp:posOffset>200660</wp:posOffset>
                    </wp:positionV>
                    <wp:extent cx="1714500" cy="1064260"/>
                    <wp:effectExtent xmlns:wp="http://schemas.openxmlformats.org/drawingml/2006/wordprocessingDrawing" l="0" t="0" r="0" b="2540"/>
                    <wp:wrapTopAndBottom/>
                    <wp:docPr id="7" descr="ooxWord://word/media/image5.png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0" cy="10642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ins>
          </w:p>
        </w:tc>
      </w:tr>
      <w:tr>
        <w:trPr/>
        <w:tc>
          <w:tcPr>
            <w:tcW w:type="dxa" w:w="4680"/>
            <w:tcBorders/>
          </w:tcPr>
          <w:p>
            <w:pPr>
              <w:pStyle w:val="Heading1"/>
              <w:spacing w:line="240" w:lineRule="auto"/>
              <w:rPr/>
            </w:pPr>
            <w:r>
              <w:rPr>
                <w:noProof/>
              </w:rPr>
              <w:drawing>
                <wp:anchor distT="0" distB="0" distL="114300" distR="114300" simplePos="0" relativeHeight="5120" behindDoc="0" locked="0" layoutInCell="1" allowOverlap="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xmlns:wp="http://schemas.openxmlformats.org/drawingml/2006/wordprocessingDrawing" l="0" t="0" r="0" b="0"/>
                  <wp:wrapTopAndBottom/>
                  <wp:docPr id="8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80"/>
            <w:tcBorders/>
          </w:tcPr>
          <w:p>
            <w:pPr>
              <w:pStyle w:val="Heading1"/>
              <w:spacing w:line="240" w:lineRule="auto"/>
              <w:rPr/>
            </w:pPr>
            <w:r>
              <w:rPr/>
              <w:t xml:space="preserve">Road</w:t>
            </w:r>
            <w:r>
              <w:rPr/>
              <w:t xml:space="preserve">-</w:t>
            </w:r>
            <w:r>
              <w:rPr/>
              <w:t xml:space="preserve">150</w:t>
            </w:r>
            <w:r>
              <w:rPr/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Product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BK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R93R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44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Size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44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Weight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14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Price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$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578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27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</w:tc>
      </w:tr>
    </w:tbl>
    <w:p w14:paraId="5D411573">
      <w:pPr>
        <w:spacing/>
        <w:rPr/>
      </w:pPr>
    </w:p>
    <w:p w14:paraId="16FA329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55D9EBCD">
      <w:pPr>
        <w:spacing/>
        <w:rPr>
          <w:b/>
          <w:u w:val="single"/>
        </w:rPr>
      </w:pPr>
      <w:r>
        <w:rPr>
          <w:b/>
          <w:u w:val="single"/>
        </w:rPr>
        <w:t xml:space="preserve">Northwind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Database</w:t>
      </w:r>
    </w:p>
    <w:p w14:paraId="2437F9B5">
      <w:pPr>
        <w:spacing/>
        <w:rPr>
          <w:b/>
          <w:sz w:val="20"/>
        </w:rPr>
      </w:pPr>
    </w:p>
    <w:p w14:paraId="12734D41">
      <w:pPr>
        <w:spacing w:line="360" w:lineRule="auto"/>
        <w:rPr>
          <w:b/>
          <w:sz w:val="20"/>
        </w:rPr>
      </w:pPr>
      <w:r>
        <w:rPr>
          <w:sz w:val="20"/>
          <w:lang w:val="it-IT"/>
        </w:rPr>
        <w:t xml:space="preserve">The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Northwind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sample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database</w:t>
      </w:r>
      <w:r>
        <w:rPr>
          <w:sz w:val="20"/>
          <w:lang w:val="it-IT"/>
        </w:rPr>
        <w:t xml:space="preserve"> (</w:t>
      </w:r>
      <w:r>
        <w:rPr>
          <w:sz w:val="20"/>
          <w:lang w:val="it-IT"/>
        </w:rPr>
        <w:t xml:space="preserve">Northwind</w:t>
      </w:r>
      <w:r>
        <w:rPr>
          <w:sz w:val="20"/>
          <w:lang w:val="it-IT"/>
        </w:rPr>
        <w:t xml:space="preserve">.</w:t>
      </w:r>
      <w:r>
        <w:rPr>
          <w:sz w:val="20"/>
          <w:lang w:val="it-IT"/>
        </w:rPr>
        <w:t xml:space="preserve">mdb</w:t>
      </w:r>
      <w:r>
        <w:rPr>
          <w:sz w:val="20"/>
          <w:lang w:val="it-IT"/>
        </w:rPr>
        <w:t xml:space="preserve">) </w:t>
      </w:r>
      <w:r>
        <w:rPr>
          <w:sz w:val="20"/>
          <w:lang w:val="it-IT"/>
        </w:rPr>
        <w:t xml:space="preserve">is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included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with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all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versions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of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Access</w:t>
      </w:r>
      <w:r>
        <w:rPr>
          <w:sz w:val="20"/>
          <w:lang w:val="it-IT"/>
        </w:rPr>
        <w:t xml:space="preserve">. </w:t>
      </w:r>
      <w:r>
        <w:rPr>
          <w:sz w:val="20"/>
          <w:lang w:val="it-IT"/>
        </w:rPr>
        <w:t xml:space="preserve">It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provides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data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you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can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experiment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with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and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database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objects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that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demonstrate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features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you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might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want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to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implement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in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your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own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databases</w:t>
      </w:r>
      <w:r>
        <w:rPr>
          <w:sz w:val="20"/>
          <w:lang w:val="it-IT"/>
        </w:rPr>
        <w:t xml:space="preserve">. </w:t>
      </w:r>
      <w:r>
        <w:rPr>
          <w:sz w:val="20"/>
          <w:lang w:val="it-IT"/>
        </w:rPr>
        <w:t xml:space="preserve">Using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Northwind</w:t>
      </w:r>
      <w:r>
        <w:rPr>
          <w:sz w:val="20"/>
          <w:lang w:val="it-IT"/>
        </w:rPr>
        <w:t xml:space="preserve">, </w:t>
      </w:r>
      <w:r>
        <w:rPr>
          <w:sz w:val="20"/>
          <w:lang w:val="it-IT"/>
        </w:rPr>
        <w:t xml:space="preserve">you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can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become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familiar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with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how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a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relational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database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is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structured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and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how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the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database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objects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work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together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to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help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you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enter</w:t>
      </w:r>
      <w:r>
        <w:rPr>
          <w:sz w:val="20"/>
          <w:lang w:val="it-IT"/>
        </w:rPr>
        <w:t xml:space="preserve">, </w:t>
      </w:r>
      <w:r>
        <w:rPr>
          <w:sz w:val="20"/>
          <w:lang w:val="it-IT"/>
        </w:rPr>
        <w:t xml:space="preserve">store</w:t>
      </w:r>
      <w:r>
        <w:rPr>
          <w:sz w:val="20"/>
          <w:lang w:val="it-IT"/>
        </w:rPr>
        <w:t xml:space="preserve">, </w:t>
      </w:r>
      <w:r>
        <w:rPr>
          <w:sz w:val="20"/>
          <w:lang w:val="it-IT"/>
        </w:rPr>
        <w:t xml:space="preserve">manipulate</w:t>
      </w:r>
      <w:r>
        <w:rPr>
          <w:sz w:val="20"/>
          <w:lang w:val="it-IT"/>
        </w:rPr>
        <w:t xml:space="preserve">, </w:t>
      </w:r>
      <w:r>
        <w:rPr>
          <w:sz w:val="20"/>
          <w:lang w:val="it-IT"/>
        </w:rPr>
        <w:t xml:space="preserve">and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print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your</w:t>
      </w:r>
      <w:r>
        <w:rPr>
          <w:sz w:val="20"/>
          <w:lang w:val="it-IT"/>
        </w:rPr>
        <w:t xml:space="preserve"> </w:t>
      </w:r>
      <w:r>
        <w:rPr>
          <w:sz w:val="20"/>
          <w:lang w:val="it-IT"/>
        </w:rPr>
        <w:t xml:space="preserve">data</w:t>
      </w:r>
      <w:r>
        <w:rPr>
          <w:sz w:val="20"/>
          <w:lang w:val="it-IT"/>
        </w:rPr>
        <w:t xml:space="preserve">.</w:t>
      </w:r>
      <w:r>
        <w:rPr>
          <w:sz w:val="20"/>
        </w:rPr>
        <w:t xml:space="preserve">.</w:t>
      </w:r>
    </w:p>
    <w:p w14:paraId="6C676870">
      <w:pPr>
        <w:spacing/>
        <w:rPr>
          <w:b/>
          <w:sz w:val="20"/>
        </w:rPr>
      </w:pPr>
    </w:p>
    <w:p w14:paraId="561E88DF">
      <w:pPr>
        <w:spacing w:after="120"/>
        <w:rPr>
          <w:b/>
          <w:sz w:val="20"/>
        </w:rPr>
      </w:pPr>
      <w:r>
        <w:rPr>
          <w:color w:val="333333"/>
          <w:sz w:val="20"/>
          <w:lang w:eastAsia="fr-FR"/>
        </w:rPr>
        <w:t xml:space="preserve">It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contains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the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following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detailed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information</w:t>
      </w:r>
      <w:r>
        <w:rPr>
          <w:color w:val="333333"/>
          <w:sz w:val="20"/>
          <w:lang w:eastAsia="fr-FR"/>
        </w:rPr>
        <w:t xml:space="preserve">:</w:t>
      </w:r>
    </w:p>
    <w:p w14:paraId="6C75BA56">
      <w:pPr>
        <w:numPr>
          <w:ilvl w:val="0"/>
          <w:numId w:val="3"/>
        </w:numPr>
        <w:pBdr/>
        <w:spacing w:after="120" w:line="240" w:lineRule="auto"/>
        <w:rPr>
          <w:color w:val="333333"/>
          <w:sz w:val="20"/>
          <w:lang w:eastAsia="fr-FR"/>
        </w:rPr>
        <w:pPrChange w:id="28" w:author="Author">
          <w:pPr>
            <w:pStyle w:val="Normal"/>
            <w:spacing w:after="120" w:line="240" w:lineRule="auto"/>
            <w:numPr>
              <w:ilvl w:val="0"/>
              <w:numId w:val="1"/>
            </w:numPr>
          </w:pPr>
        </w:pPrChange>
      </w:pPr>
      <w:r>
        <w:rPr>
          <w:color w:val="333333"/>
          <w:sz w:val="20"/>
          <w:lang w:eastAsia="fr-FR"/>
        </w:rPr>
        <w:t xml:space="preserve">Suppliers</w:t>
      </w:r>
      <w:r>
        <w:rPr>
          <w:color w:val="333333"/>
          <w:sz w:val="20"/>
          <w:lang w:eastAsia="fr-FR"/>
        </w:rPr>
        <w:t xml:space="preserve">/</w:t>
      </w:r>
      <w:r>
        <w:rPr>
          <w:color w:val="333333"/>
          <w:sz w:val="20"/>
          <w:lang w:eastAsia="fr-FR"/>
        </w:rPr>
        <w:t xml:space="preserve">Vendors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of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Northwind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–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who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supply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to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the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company</w:t>
      </w:r>
      <w:r>
        <w:rPr>
          <w:color w:val="333333"/>
          <w:sz w:val="20"/>
          <w:lang w:eastAsia="fr-FR"/>
        </w:rPr>
        <w:t xml:space="preserve">.</w:t>
      </w:r>
    </w:p>
    <w:p w14:paraId="7B7A6196">
      <w:pPr>
        <w:numPr>
          <w:ilvl w:val="0"/>
          <w:numId w:val="3"/>
        </w:numPr>
        <w:pBdr/>
        <w:spacing w:after="120" w:line="240" w:lineRule="auto"/>
        <w:rPr>
          <w:color w:val="333333"/>
          <w:sz w:val="20"/>
          <w:lang w:eastAsia="fr-FR"/>
        </w:rPr>
        <w:pPrChange w:id="29" w:author="Author">
          <w:pPr>
            <w:pStyle w:val="Normal"/>
            <w:spacing w:after="120" w:line="240" w:lineRule="auto"/>
            <w:numPr>
              <w:ilvl w:val="0"/>
              <w:numId w:val="1"/>
            </w:numPr>
          </w:pPr>
        </w:pPrChange>
      </w:pPr>
      <w:r>
        <w:rPr>
          <w:color w:val="333333"/>
          <w:sz w:val="20"/>
          <w:lang w:eastAsia="fr-FR"/>
        </w:rPr>
        <w:t xml:space="preserve">Customers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of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Northwind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–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who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buy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from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Northwind</w:t>
      </w:r>
    </w:p>
    <w:p w14:paraId="20FEAA82">
      <w:pPr>
        <w:numPr>
          <w:ilvl w:val="0"/>
          <w:numId w:val="3"/>
        </w:numPr>
        <w:pBdr/>
        <w:spacing w:after="120" w:line="240" w:lineRule="auto"/>
        <w:rPr>
          <w:color w:val="333333"/>
          <w:sz w:val="20"/>
          <w:lang w:eastAsia="fr-FR"/>
        </w:rPr>
        <w:pPrChange w:id="30" w:author="Author">
          <w:pPr>
            <w:pStyle w:val="Normal"/>
            <w:spacing w:after="120" w:line="240" w:lineRule="auto"/>
            <w:numPr>
              <w:ilvl w:val="0"/>
              <w:numId w:val="1"/>
            </w:numPr>
          </w:pPr>
        </w:pPrChange>
      </w:pPr>
      <w:r>
        <w:rPr>
          <w:color w:val="333333"/>
          <w:sz w:val="20"/>
          <w:lang w:eastAsia="fr-FR"/>
        </w:rPr>
        <w:t xml:space="preserve">Employee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details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of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Northwind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traders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–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who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work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for</w:t>
      </w:r>
      <w:r>
        <w:rPr>
          <w:color w:val="333333"/>
          <w:sz w:val="20"/>
          <w:lang w:eastAsia="fr-FR"/>
        </w:rPr>
        <w:t xml:space="preserve"> </w:t>
      </w:r>
      <w:r>
        <w:rPr>
          <w:color w:val="333333"/>
          <w:sz w:val="20"/>
          <w:lang w:eastAsia="fr-FR"/>
        </w:rPr>
        <w:t xml:space="preserve">Northwind</w:t>
      </w:r>
    </w:p>
    <w:p w14:paraId="352E8CBD">
      <w:pPr>
        <w:spacing/>
        <w:rPr/>
      </w:pPr>
    </w:p>
    <w:sectPr>
      <w:headerReference w:type="first" r:id="rId4"/>
      <w:headerReference w:type="even" r:id="rId5"/>
      <w:head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4002EFF" w:usb1="C200247B" w:usb2="00000009" w:usb3="00000000" w:csb0="000001FF" w:csb1="00000000"/>
  </w:font>
  <w:font w:name="Calibri Light">
    <w:charset w:val="0"/>
    <w:family w:val="swiss"/>
    <w:pitch w:val="variable"/>
    <w:sig w:usb0="E4002EFF" w:usb1="C200247B" w:usb2="00000009" w:usb3="00000000" w:csb0="000001FF" w:csb1="00000000"/>
  </w:font>
</w:font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37ABD8AB">
    <w:pPr>
      <w:spacing/>
      <w:rPr/>
    </w:pPr>
    <w:r>
      <w:rPr>
        <w:noProof/>
      </w:rPr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color w:val="FF0000"/>
                              <w:sz w:val="32"/>
                            </w:rPr>
                            <w:t xml:space="preserve">Created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with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a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trial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version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of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Syncfusion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Word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_x0000_s1027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color w:val="FF0000"/>
                        <w:sz w:val="32"/>
                      </w:rPr>
                      <w:t xml:space="preserve">Created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with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a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trial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version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of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Syncfusion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Word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60EDC0D8">
    <w:pPr>
      <w:spacing/>
      <w:rPr/>
    </w:pPr>
    <w:r>
      <w:rPr>
        <w:noProof/>
      </w:rPr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color w:val="FF0000"/>
                              <w:sz w:val="32"/>
                            </w:rPr>
                            <w:t xml:space="preserve">Created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with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a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trial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version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of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Syncfusion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Word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32"/>
                            </w:rPr>
                            <w:t xml:space="preserve">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color w:val="FF0000"/>
                        <w:sz w:val="32"/>
                      </w:rPr>
                      <w:t xml:space="preserve">Created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with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a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trial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version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of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Syncfusion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Word</w:t>
                    </w:r>
                    <w:r>
                      <w:rPr>
                        <w:color w:val="FF0000"/>
                        <w:sz w:val="32"/>
                      </w:rPr>
                      <w:t xml:space="preserve"> </w:t>
                    </w:r>
                    <w:r>
                      <w:rPr>
                        <w:color w:val="FF0000"/>
                        <w:sz w:val="32"/>
                      </w:rPr>
                      <w:t xml:space="preserve">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33EB4FE">
    <w:pPr>
      <w:spacing/>
      <w:rPr/>
    </w:pPr>
  </w:p>
  <w:p w14:paraId="67B23C47">
    <w:pPr>
      <w:spacing/>
      <w:rPr/>
    </w:pPr>
    <w:r>
      <w:rPr>
        <w:noProof/>
      </w:rPr>
      <w:drawing>
        <wp:anchor distT="0" distB="0" distL="114300" distR="114300" simplePos="0" relativeHeight="3072" behindDoc="0" locked="0" layoutInCell="1" allowOverlap="1">
          <wp:simplePos x="0" y="0"/>
          <wp:positionH relativeFrom="column">
            <wp:posOffset>3346450</wp:posOffset>
          </wp:positionH>
          <wp:positionV relativeFrom="margin">
            <wp:posOffset>-571500</wp:posOffset>
          </wp:positionV>
          <wp:extent cx="2506980" cy="607219"/>
          <wp:effectExtent xmlns:wp="http://schemas.openxmlformats.org/drawingml/2006/wordprocessingDrawing" l="0" t="0" r="0" b="0"/>
          <wp:wrapNone/>
          <wp:docPr id="11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607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0000"/>
        <w:sz w:val="24"/>
      </w:rPr>
      <w:t xml:space="preserve">Adventure</w:t>
    </w:r>
    <w:r>
      <w:rPr>
        <w:color w:val="FF0000"/>
        <w:sz w:val="24"/>
      </w:rPr>
      <w:t xml:space="preserve"> </w:t>
    </w:r>
    <w:r>
      <w:rPr>
        <w:color w:val="FF0000"/>
        <w:sz w:val="24"/>
      </w:rPr>
      <w:t xml:space="preserve">Works</w:t>
    </w:r>
    <w:r>
      <w:rPr>
        <w:color w:val="FF0000"/>
        <w:sz w:val="24"/>
      </w:rPr>
      <w:t xml:space="preserve"> </w:t>
    </w:r>
    <w:ins w:id="31" w:author="Author">
      <w:r>
        <w:rPr>
          <w:color w:val="FF0000"/>
          <w:sz w:val="24"/>
        </w:rPr>
        <w:t xml:space="preserve">Cycles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">
    <w:nsid w:val="0000000A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pBdr/>
        <w:spacing/>
        <w:ind w:left="6480" w:hanging="180"/>
      </w:pPr>
      <w:rPr/>
    </w:lvl>
  </w:abstractNum>
  <w:abstractNum w:abstractNumId="2">
    <w:nsid w:val="307E1CF4"/>
    <w:lvl w:ilvl="0">
      <w:start w:val="1"/>
      <w:numFmt w:val="upperLetter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pBdr/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pBdr/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76" w:lineRule="auto"/>
    </w:pPr>
    <w:rPr>
      <w:rFonts w:ascii="Calibri" w:hAnsi="Calibri" w:eastAsia="Calibri" w:cs="Calibri"/>
      <w:sz w:val="22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/>
    </w:tblPr>
    <w:trPr/>
    <w:tcPr>
      <w:tcBorders/>
      <w:tcMar/>
      <w:vAlign w:val="top"/>
    </w:tc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>
      <w:rFonts w:ascii="Calibri" w:hAnsi="Calibri" w:eastAsia="Calibri" w:cs="Calibri"/>
      <w:sz w:val="22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="Calibri Light" w:hAnsi="Calibri Light" w:eastAsia="Calibri Light" w:cs="Calibri Light"/>
      <w:color w:val="2E74B5"/>
      <w:sz w:val="32"/>
    </w:rPr>
  </w:style>
</w:style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5" Type="http://schemas.openxmlformats.org/officeDocument/2006/relationships/header" Target="header5.xml" /><Relationship Id="rId4" Type="http://schemas.openxmlformats.org/officeDocument/2006/relationships/header" Target="header4.xml" /><Relationship Id="rId6" Type="http://schemas.openxmlformats.org/officeDocument/2006/relationships/header" Target="header6.xml" /><Relationship Id="rId12" Type="http://schemas.openxmlformats.org/officeDocument/2006/relationships/fontTable" Target="fontTable.xml" /><Relationship Id="rId1" Type="http://schemas.openxmlformats.org/officeDocument/2006/relationships/image" Target="media/image1.gif" /><Relationship Id="rId2" Type="http://schemas.openxmlformats.org/officeDocument/2006/relationships/image" Target="media/image4.gif" /><Relationship Id="rId3" Type="http://schemas.openxmlformats.org/officeDocument/2006/relationships/image" Target="media/image2.gif" /></Relationships>
</file>

<file path=word/_rels/header6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251</Words>
  <Characters>1432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Mohanaselvam Jothi</cp:lastModifiedBy>
  <cp:revision>8</cp:revision>
  <dcterms:created xsi:type="dcterms:W3CDTF">2023-08-22T12:36:00Z</dcterms:created>
  <dcterms:modified xsi:type="dcterms:W3CDTF">2023-08-28T06:55:00Z</dcterms:modified>
</cp:coreProperties>
</file>